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FDBB8" w14:textId="77777777" w:rsidR="001F036B" w:rsidRDefault="007817A2">
      <w:pPr>
        <w:spacing w:after="158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565D05DF" w14:textId="77777777" w:rsidR="001F036B" w:rsidRDefault="007817A2">
      <w:pPr>
        <w:spacing w:after="158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49B728A8" w14:textId="77777777" w:rsidR="001F036B" w:rsidRDefault="007817A2">
      <w:pPr>
        <w:spacing w:after="160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129F9D69" w14:textId="77777777" w:rsidR="001F036B" w:rsidRDefault="007817A2">
      <w:pPr>
        <w:spacing w:after="158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10667999" w14:textId="77777777" w:rsidR="001F036B" w:rsidRDefault="007817A2">
      <w:pPr>
        <w:spacing w:after="159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46539BC1" w14:textId="77777777" w:rsidR="001F036B" w:rsidRDefault="007817A2">
      <w:pPr>
        <w:spacing w:after="196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108B054C" w14:textId="77777777" w:rsidR="001F036B" w:rsidRDefault="007817A2">
      <w:pPr>
        <w:spacing w:after="163"/>
        <w:ind w:left="0" w:right="5566" w:firstLine="0"/>
        <w:jc w:val="right"/>
      </w:pPr>
      <w:r>
        <w:rPr>
          <w:b/>
          <w:sz w:val="44"/>
        </w:rPr>
        <w:t xml:space="preserve"> </w:t>
      </w:r>
    </w:p>
    <w:p w14:paraId="4056E158" w14:textId="53CB59F8" w:rsidR="001F036B" w:rsidRDefault="007817A2">
      <w:pPr>
        <w:spacing w:after="160"/>
        <w:ind w:left="-5" w:right="0"/>
      </w:pPr>
      <w:r>
        <w:rPr>
          <w:b/>
          <w:sz w:val="44"/>
        </w:rPr>
        <w:t xml:space="preserve">Name: </w:t>
      </w:r>
      <w:del w:id="0" w:author="om pandey" w:date="2025-08-05T09:41:00Z" w16du:dateUtc="2025-08-05T04:11:00Z">
        <w:r w:rsidR="000928F9">
          <w:rPr>
            <w:b/>
            <w:sz w:val="44"/>
          </w:rPr>
          <w:delText xml:space="preserve"> </w:delText>
        </w:r>
      </w:del>
      <w:ins w:id="1" w:author="om pandey" w:date="2025-08-05T09:41:00Z" w16du:dateUtc="2025-08-05T04:11:00Z">
        <w:r w:rsidR="0062353B">
          <w:rPr>
            <w:b/>
            <w:sz w:val="44"/>
          </w:rPr>
          <w:t>OM PANDEY</w:t>
        </w:r>
      </w:ins>
    </w:p>
    <w:p w14:paraId="600FB14D" w14:textId="5FCE0718" w:rsidR="001F036B" w:rsidRDefault="007817A2">
      <w:pPr>
        <w:spacing w:after="160"/>
        <w:ind w:left="-5" w:right="0"/>
      </w:pPr>
      <w:r>
        <w:rPr>
          <w:b/>
          <w:sz w:val="44"/>
        </w:rPr>
        <w:t xml:space="preserve">Roll no: </w:t>
      </w:r>
      <w:ins w:id="2" w:author="om pandey" w:date="2025-08-05T09:41:00Z" w16du:dateUtc="2025-08-05T04:11:00Z">
        <w:r>
          <w:rPr>
            <w:b/>
            <w:sz w:val="44"/>
          </w:rPr>
          <w:t>24200307</w:t>
        </w:r>
        <w:r w:rsidR="0062353B">
          <w:rPr>
            <w:b/>
            <w:sz w:val="44"/>
          </w:rPr>
          <w:t>91</w:t>
        </w:r>
      </w:ins>
      <w:r>
        <w:rPr>
          <w:b/>
          <w:sz w:val="44"/>
        </w:rPr>
        <w:t xml:space="preserve"> </w:t>
      </w:r>
    </w:p>
    <w:p w14:paraId="5511C9FD" w14:textId="73727778" w:rsidR="001F036B" w:rsidRDefault="007817A2">
      <w:pPr>
        <w:spacing w:after="122"/>
        <w:ind w:left="-5" w:right="0"/>
      </w:pPr>
      <w:r>
        <w:rPr>
          <w:b/>
          <w:sz w:val="44"/>
        </w:rPr>
        <w:t>Section: S2</w:t>
      </w:r>
      <w:del w:id="3" w:author="om pandey" w:date="2025-08-05T09:41:00Z" w16du:dateUtc="2025-08-05T04:11:00Z">
        <w:r w:rsidR="000928F9">
          <w:rPr>
            <w:b/>
            <w:sz w:val="44"/>
          </w:rPr>
          <w:delText xml:space="preserve"> </w:delText>
        </w:r>
      </w:del>
    </w:p>
    <w:p w14:paraId="267EC1C8" w14:textId="77777777" w:rsidR="001F036B" w:rsidRDefault="007817A2">
      <w:pPr>
        <w:spacing w:after="158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67DCEB72" w14:textId="77777777" w:rsidR="001F036B" w:rsidRDefault="007817A2">
      <w:pPr>
        <w:spacing w:after="160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214173CB" w14:textId="77777777" w:rsidR="001F036B" w:rsidRDefault="007817A2">
      <w:pPr>
        <w:spacing w:after="158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6704047E" w14:textId="77777777" w:rsidR="001F036B" w:rsidRDefault="007817A2">
      <w:pPr>
        <w:spacing w:after="158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202D3622" w14:textId="77777777" w:rsidR="001F036B" w:rsidRDefault="007817A2">
      <w:pPr>
        <w:spacing w:after="158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01828076" w14:textId="77777777" w:rsidR="001F036B" w:rsidRDefault="007817A2">
      <w:pPr>
        <w:spacing w:after="159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0686D4A3" w14:textId="77777777" w:rsidR="001F036B" w:rsidRDefault="007817A2">
      <w:pPr>
        <w:spacing w:after="160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7D98134E" w14:textId="77777777" w:rsidR="001F036B" w:rsidRDefault="007817A2">
      <w:pPr>
        <w:spacing w:after="158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4E299579" w14:textId="77777777" w:rsidR="001F036B" w:rsidRDefault="007817A2">
      <w:pPr>
        <w:spacing w:after="158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2C582065" w14:textId="77777777" w:rsidR="001F036B" w:rsidRDefault="007817A2">
      <w:pPr>
        <w:spacing w:after="0"/>
        <w:ind w:left="0" w:right="5574" w:firstLine="0"/>
        <w:jc w:val="right"/>
      </w:pPr>
      <w:r>
        <w:rPr>
          <w:b/>
          <w:sz w:val="40"/>
        </w:rPr>
        <w:t xml:space="preserve"> </w:t>
      </w:r>
    </w:p>
    <w:p w14:paraId="4BDF8993" w14:textId="77777777" w:rsidR="001F036B" w:rsidRDefault="007817A2">
      <w:pPr>
        <w:spacing w:after="158"/>
        <w:ind w:left="0" w:right="1061" w:firstLine="0"/>
        <w:jc w:val="center"/>
      </w:pPr>
      <w:r>
        <w:rPr>
          <w:b/>
          <w:sz w:val="40"/>
        </w:rPr>
        <w:t xml:space="preserve"> </w:t>
      </w:r>
    </w:p>
    <w:p w14:paraId="59AD9FCC" w14:textId="77777777" w:rsidR="001F036B" w:rsidRDefault="007817A2">
      <w:pPr>
        <w:spacing w:after="158"/>
        <w:ind w:left="0" w:right="1061" w:firstLine="0"/>
        <w:jc w:val="center"/>
      </w:pPr>
      <w:r>
        <w:rPr>
          <w:b/>
          <w:sz w:val="40"/>
        </w:rPr>
        <w:t xml:space="preserve"> </w:t>
      </w:r>
    </w:p>
    <w:p w14:paraId="74D83550" w14:textId="77777777" w:rsidR="001F036B" w:rsidRDefault="007817A2">
      <w:pPr>
        <w:spacing w:after="160"/>
        <w:ind w:left="0" w:right="1061" w:firstLine="0"/>
        <w:jc w:val="center"/>
      </w:pPr>
      <w:r>
        <w:rPr>
          <w:b/>
          <w:sz w:val="40"/>
        </w:rPr>
        <w:t xml:space="preserve"> </w:t>
      </w:r>
    </w:p>
    <w:p w14:paraId="258246F5" w14:textId="77777777" w:rsidR="001F036B" w:rsidRDefault="007817A2">
      <w:pPr>
        <w:spacing w:after="158"/>
        <w:ind w:left="0" w:right="1061" w:firstLine="0"/>
        <w:jc w:val="center"/>
      </w:pPr>
      <w:r>
        <w:rPr>
          <w:b/>
          <w:sz w:val="40"/>
        </w:rPr>
        <w:t xml:space="preserve"> </w:t>
      </w:r>
    </w:p>
    <w:p w14:paraId="11E8F974" w14:textId="77777777" w:rsidR="001F036B" w:rsidRDefault="007817A2">
      <w:pPr>
        <w:spacing w:after="48"/>
        <w:ind w:left="0" w:right="1142" w:firstLine="0"/>
        <w:jc w:val="center"/>
      </w:pPr>
      <w:r>
        <w:rPr>
          <w:b/>
          <w:sz w:val="40"/>
        </w:rPr>
        <w:t xml:space="preserve">Task 3 </w:t>
      </w:r>
    </w:p>
    <w:p w14:paraId="31B67F74" w14:textId="77777777" w:rsidR="001F036B" w:rsidRDefault="007817A2">
      <w:pPr>
        <w:spacing w:after="159"/>
        <w:ind w:left="-5" w:right="1094"/>
      </w:pPr>
      <w:r>
        <w:rPr>
          <w:b/>
        </w:rPr>
        <w:lastRenderedPageBreak/>
        <w:t xml:space="preserve">Configuration of basic switch setup using Huawei/Cisco network switch using cisco packet tracer. </w:t>
      </w:r>
    </w:p>
    <w:p w14:paraId="41445457" w14:textId="77777777" w:rsidR="001F036B" w:rsidRDefault="007817A2">
      <w:pPr>
        <w:spacing w:after="160"/>
        <w:ind w:left="0" w:right="0" w:firstLine="0"/>
      </w:pPr>
      <w:r>
        <w:rPr>
          <w:b/>
        </w:rPr>
        <w:t xml:space="preserve"> </w:t>
      </w:r>
    </w:p>
    <w:p w14:paraId="75646737" w14:textId="77777777" w:rsidR="001F036B" w:rsidRDefault="007817A2">
      <w:pPr>
        <w:spacing w:after="159"/>
        <w:ind w:left="-5" w:right="1094"/>
      </w:pPr>
      <w:r>
        <w:rPr>
          <w:b/>
        </w:rPr>
        <w:t xml:space="preserve">Procedure: </w:t>
      </w:r>
    </w:p>
    <w:p w14:paraId="27D8B27A" w14:textId="77777777" w:rsidR="001F036B" w:rsidRDefault="007817A2">
      <w:pPr>
        <w:spacing w:after="159"/>
        <w:ind w:left="-5" w:right="1094"/>
      </w:pPr>
      <w:r>
        <w:rPr>
          <w:b/>
        </w:rPr>
        <w:t xml:space="preserve">Step 1: setting up the network Topology  </w:t>
      </w:r>
    </w:p>
    <w:p w14:paraId="3F43B1C9" w14:textId="77777777" w:rsidR="001F036B" w:rsidRDefault="007817A2">
      <w:r>
        <w:t>1.</w:t>
      </w:r>
      <w:r>
        <w:rPr>
          <w:rFonts w:ascii="Arial" w:eastAsia="Arial" w:hAnsi="Arial" w:cs="Arial"/>
        </w:rPr>
        <w:t xml:space="preserve"> </w:t>
      </w:r>
      <w:r>
        <w:t>Open cisco packet tracer 2.</w:t>
      </w:r>
      <w:r>
        <w:rPr>
          <w:rFonts w:ascii="Arial" w:eastAsia="Arial" w:hAnsi="Arial" w:cs="Arial"/>
        </w:rPr>
        <w:t xml:space="preserve"> </w:t>
      </w:r>
      <w:r>
        <w:t xml:space="preserve">Add devices: </w:t>
      </w:r>
    </w:p>
    <w:p w14:paraId="23084017" w14:textId="77777777" w:rsidR="001F036B" w:rsidRDefault="007817A2">
      <w:pPr>
        <w:numPr>
          <w:ilvl w:val="0"/>
          <w:numId w:val="1"/>
        </w:numPr>
        <w:ind w:right="1058" w:hanging="360"/>
      </w:pPr>
      <w:r>
        <w:t xml:space="preserve">Drag and drop a cisco switch </w:t>
      </w:r>
    </w:p>
    <w:p w14:paraId="0E8F848E" w14:textId="77777777" w:rsidR="001F036B" w:rsidRDefault="007817A2">
      <w:pPr>
        <w:numPr>
          <w:ilvl w:val="0"/>
          <w:numId w:val="1"/>
        </w:numPr>
        <w:ind w:right="1058" w:hanging="360"/>
      </w:pPr>
      <w:r>
        <w:t xml:space="preserve">Drag and drop two PC’s example PC0, PC1 </w:t>
      </w:r>
    </w:p>
    <w:p w14:paraId="32DCF907" w14:textId="77777777" w:rsidR="001F036B" w:rsidRDefault="007817A2">
      <w:pPr>
        <w:ind w:right="1058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Connect devices: </w:t>
      </w:r>
    </w:p>
    <w:p w14:paraId="624A5948" w14:textId="77777777" w:rsidR="001F036B" w:rsidRDefault="007817A2">
      <w:pPr>
        <w:numPr>
          <w:ilvl w:val="0"/>
          <w:numId w:val="2"/>
        </w:numPr>
        <w:ind w:right="1058" w:hanging="360"/>
      </w:pPr>
      <w:r>
        <w:t xml:space="preserve">Use the connections option to select the copper straight through cable </w:t>
      </w:r>
    </w:p>
    <w:p w14:paraId="595013E5" w14:textId="77777777" w:rsidR="001F036B" w:rsidRDefault="007817A2">
      <w:pPr>
        <w:numPr>
          <w:ilvl w:val="0"/>
          <w:numId w:val="2"/>
        </w:numPr>
        <w:ind w:right="1058" w:hanging="360"/>
      </w:pPr>
      <w:r>
        <w:t xml:space="preserve">Connect each PC to the switch using the </w:t>
      </w:r>
      <w:proofErr w:type="spellStart"/>
      <w:r>
        <w:t>FastEthernet</w:t>
      </w:r>
      <w:proofErr w:type="spellEnd"/>
      <w:r>
        <w:t xml:space="preserve"> ports  </w:t>
      </w:r>
    </w:p>
    <w:p w14:paraId="701811E1" w14:textId="77777777" w:rsidR="001F036B" w:rsidRDefault="007817A2">
      <w:pPr>
        <w:spacing w:line="370" w:lineRule="auto"/>
        <w:ind w:left="0" w:right="2287" w:firstLine="1080"/>
      </w:pPr>
      <w:r>
        <w:t xml:space="preserve">(e.g., PC0 – FastEthernet0/1, PC1- FastEthernet0/2) </w:t>
      </w:r>
      <w:r>
        <w:rPr>
          <w:b/>
        </w:rPr>
        <w:t xml:space="preserve">Step 2: Configuring the Switch: </w:t>
      </w:r>
    </w:p>
    <w:p w14:paraId="6672CED6" w14:textId="77777777" w:rsidR="001F036B" w:rsidRDefault="007817A2">
      <w:pPr>
        <w:ind w:right="105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Open the CLI of the search: </w:t>
      </w:r>
    </w:p>
    <w:p w14:paraId="5D75C95F" w14:textId="77777777" w:rsidR="001F036B" w:rsidRDefault="007817A2">
      <w:pPr>
        <w:numPr>
          <w:ilvl w:val="0"/>
          <w:numId w:val="3"/>
        </w:numPr>
        <w:ind w:right="1058" w:hanging="360"/>
      </w:pPr>
      <w:r>
        <w:t xml:space="preserve">Click on the switch and go to the CLI tab. </w:t>
      </w:r>
    </w:p>
    <w:p w14:paraId="0ABB355B" w14:textId="77777777" w:rsidR="001F036B" w:rsidRDefault="007817A2">
      <w:pPr>
        <w:numPr>
          <w:ilvl w:val="0"/>
          <w:numId w:val="3"/>
        </w:numPr>
        <w:ind w:right="1058" w:hanging="360"/>
      </w:pPr>
      <w:r>
        <w:t xml:space="preserve">Enter the following commands: </w:t>
      </w:r>
    </w:p>
    <w:p w14:paraId="4AFA907E" w14:textId="77777777" w:rsidR="001F036B" w:rsidRDefault="007817A2">
      <w:pPr>
        <w:spacing w:after="0"/>
        <w:ind w:left="1080" w:right="0" w:firstLine="0"/>
      </w:pPr>
      <w:r>
        <w:t xml:space="preserve">  </w:t>
      </w:r>
    </w:p>
    <w:p w14:paraId="0986009A" w14:textId="77777777" w:rsidR="001F036B" w:rsidRDefault="007817A2">
      <w:pPr>
        <w:ind w:left="1075" w:right="1058"/>
      </w:pPr>
      <w:r>
        <w:t xml:space="preserve">Switch&gt;enable </w:t>
      </w:r>
    </w:p>
    <w:p w14:paraId="74D1CAB7" w14:textId="77777777" w:rsidR="001F036B" w:rsidRDefault="007817A2">
      <w:pPr>
        <w:ind w:left="1075" w:right="1058"/>
      </w:pPr>
      <w:proofErr w:type="spellStart"/>
      <w:r>
        <w:t>Switch#configure</w:t>
      </w:r>
      <w:proofErr w:type="spellEnd"/>
      <w:r>
        <w:t xml:space="preserve"> terminal </w:t>
      </w:r>
    </w:p>
    <w:p w14:paraId="2F5AC638" w14:textId="77777777" w:rsidR="001F036B" w:rsidRDefault="007817A2">
      <w:pPr>
        <w:ind w:left="1075" w:right="1058"/>
      </w:pPr>
      <w:r>
        <w:t xml:space="preserve">Enter configuration commands, one per line. End with CNTL/Z. </w:t>
      </w:r>
    </w:p>
    <w:p w14:paraId="48731002" w14:textId="77777777" w:rsidR="001F036B" w:rsidRDefault="007817A2">
      <w:pPr>
        <w:ind w:left="1075" w:right="1058"/>
      </w:pPr>
      <w:r>
        <w:t xml:space="preserve">Switch (config) #hostname #1 </w:t>
      </w:r>
    </w:p>
    <w:p w14:paraId="013A0960" w14:textId="77777777" w:rsidR="001F036B" w:rsidRDefault="007817A2">
      <w:pPr>
        <w:ind w:left="1075" w:right="1058"/>
      </w:pPr>
      <w:r>
        <w:t xml:space="preserve">#1 (config)#interface </w:t>
      </w:r>
      <w:proofErr w:type="spellStart"/>
      <w:r>
        <w:t>vlan</w:t>
      </w:r>
      <w:proofErr w:type="spellEnd"/>
      <w:r>
        <w:t xml:space="preserve"> 1 </w:t>
      </w:r>
    </w:p>
    <w:p w14:paraId="2A8669E3" w14:textId="77777777" w:rsidR="001F036B" w:rsidRDefault="007817A2">
      <w:pPr>
        <w:ind w:left="1075" w:right="1058"/>
      </w:pPr>
      <w:r>
        <w:t xml:space="preserve">#1 (config-if)# </w:t>
      </w:r>
      <w:proofErr w:type="spellStart"/>
      <w:r>
        <w:t>ip</w:t>
      </w:r>
      <w:proofErr w:type="spellEnd"/>
      <w:r>
        <w:t xml:space="preserve"> address 192.168.1.1 255.255.255.0 </w:t>
      </w:r>
    </w:p>
    <w:p w14:paraId="01990449" w14:textId="77777777" w:rsidR="001F036B" w:rsidRDefault="007817A2">
      <w:pPr>
        <w:ind w:left="1075" w:right="1058"/>
      </w:pPr>
      <w:r>
        <w:t xml:space="preserve">#1(config-if)#no shutdown </w:t>
      </w:r>
    </w:p>
    <w:p w14:paraId="664602D3" w14:textId="77777777" w:rsidR="001F036B" w:rsidRDefault="007817A2">
      <w:pPr>
        <w:ind w:left="1075" w:right="1058"/>
      </w:pPr>
      <w:r>
        <w:t xml:space="preserve">#1(config-if)# </w:t>
      </w:r>
    </w:p>
    <w:p w14:paraId="26E757D9" w14:textId="77777777" w:rsidR="001F036B" w:rsidRDefault="007817A2">
      <w:pPr>
        <w:ind w:left="1075" w:right="1058"/>
      </w:pPr>
      <w:r>
        <w:t xml:space="preserve">LINK-5-CHANGED: Interface </w:t>
      </w:r>
      <w:proofErr w:type="spellStart"/>
      <w:r>
        <w:t>Vlanl</w:t>
      </w:r>
      <w:proofErr w:type="spellEnd"/>
      <w:r>
        <w:t xml:space="preserve">, changed state to up LINEPROTO-5-UPDOWN: Line protocol on Interface </w:t>
      </w:r>
      <w:proofErr w:type="spellStart"/>
      <w:r>
        <w:t>Vlanl</w:t>
      </w:r>
      <w:proofErr w:type="spellEnd"/>
      <w:r>
        <w:t xml:space="preserve">, changed state to up </w:t>
      </w:r>
    </w:p>
    <w:p w14:paraId="1421D87B" w14:textId="77777777" w:rsidR="001F036B" w:rsidRDefault="007817A2">
      <w:pPr>
        <w:ind w:left="1075" w:right="1058"/>
      </w:pPr>
      <w:r>
        <w:t xml:space="preserve">#1 (config-if)#exit </w:t>
      </w:r>
    </w:p>
    <w:p w14:paraId="717AA672" w14:textId="77777777" w:rsidR="001F036B" w:rsidRDefault="007817A2">
      <w:pPr>
        <w:ind w:left="1075" w:right="1058"/>
      </w:pPr>
      <w:r>
        <w:t xml:space="preserve">#1 (config)#exit </w:t>
      </w:r>
    </w:p>
    <w:p w14:paraId="0950535C" w14:textId="77777777" w:rsidR="001F036B" w:rsidRDefault="007817A2">
      <w:pPr>
        <w:ind w:left="1075" w:right="1058"/>
      </w:pPr>
      <w:r>
        <w:t xml:space="preserve">#1# </w:t>
      </w:r>
    </w:p>
    <w:p w14:paraId="699AB248" w14:textId="77777777" w:rsidR="001F036B" w:rsidRDefault="007817A2">
      <w:pPr>
        <w:ind w:left="1075" w:right="1058"/>
      </w:pPr>
      <w:r>
        <w:t xml:space="preserve">\SYS-5-CONFIG_I: Configured from console by console #1#write memory </w:t>
      </w:r>
    </w:p>
    <w:p w14:paraId="6EB66765" w14:textId="77777777" w:rsidR="001F036B" w:rsidRDefault="007817A2">
      <w:pPr>
        <w:ind w:left="1075" w:right="1058"/>
      </w:pPr>
      <w:r>
        <w:t xml:space="preserve">Building configuration... </w:t>
      </w:r>
    </w:p>
    <w:p w14:paraId="66A97577" w14:textId="77777777" w:rsidR="001F036B" w:rsidRDefault="007817A2">
      <w:pPr>
        <w:ind w:left="1075" w:right="1058"/>
      </w:pPr>
      <w:r>
        <w:t xml:space="preserve">[OK] </w:t>
      </w:r>
    </w:p>
    <w:p w14:paraId="0E0C461A" w14:textId="77777777" w:rsidR="001F036B" w:rsidRDefault="007817A2">
      <w:pPr>
        <w:ind w:left="1075" w:right="1058"/>
      </w:pPr>
      <w:r>
        <w:lastRenderedPageBreak/>
        <w:t xml:space="preserve">#1# </w:t>
      </w:r>
    </w:p>
    <w:p w14:paraId="07EA0E31" w14:textId="77777777" w:rsidR="001F036B" w:rsidRDefault="007817A2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30F184AC" wp14:editId="3C7B80C5">
            <wp:extent cx="5731510" cy="501269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2F30DD" w14:textId="77777777" w:rsidR="001F036B" w:rsidRDefault="007817A2">
      <w:pPr>
        <w:spacing w:after="0"/>
        <w:ind w:left="1080" w:right="0" w:firstLine="0"/>
      </w:pPr>
      <w:r>
        <w:t xml:space="preserve"> </w:t>
      </w:r>
    </w:p>
    <w:p w14:paraId="62725790" w14:textId="77777777" w:rsidR="001F036B" w:rsidRDefault="007817A2">
      <w:pPr>
        <w:spacing w:after="0"/>
        <w:ind w:left="1080" w:right="0" w:firstLine="0"/>
      </w:pPr>
      <w:r>
        <w:t xml:space="preserve"> </w:t>
      </w:r>
    </w:p>
    <w:p w14:paraId="579621E0" w14:textId="77777777" w:rsidR="001F036B" w:rsidRDefault="007817A2">
      <w:pPr>
        <w:spacing w:after="0"/>
        <w:ind w:left="1080" w:right="0" w:firstLine="0"/>
      </w:pPr>
      <w:r>
        <w:t xml:space="preserve"> </w:t>
      </w:r>
    </w:p>
    <w:p w14:paraId="359E842A" w14:textId="77777777" w:rsidR="001F036B" w:rsidRDefault="007817A2">
      <w:pPr>
        <w:spacing w:after="159"/>
        <w:ind w:left="-5" w:right="1094"/>
      </w:pPr>
      <w:r>
        <w:rPr>
          <w:b/>
        </w:rPr>
        <w:t xml:space="preserve">Step 3: Configuring the PC’s </w:t>
      </w:r>
    </w:p>
    <w:p w14:paraId="1D41076B" w14:textId="77777777" w:rsidR="001F036B" w:rsidRDefault="007817A2">
      <w:pPr>
        <w:ind w:right="105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Assign IP address to PCs: </w:t>
      </w:r>
    </w:p>
    <w:p w14:paraId="62C64446" w14:textId="77777777" w:rsidR="001F036B" w:rsidRDefault="007817A2">
      <w:pPr>
        <w:numPr>
          <w:ilvl w:val="0"/>
          <w:numId w:val="4"/>
        </w:numPr>
        <w:ind w:right="1058" w:hanging="360"/>
      </w:pPr>
      <w:r>
        <w:t xml:space="preserve">Click on each PC and got to the desktop tab </w:t>
      </w:r>
    </w:p>
    <w:p w14:paraId="6B36184E" w14:textId="77777777" w:rsidR="001F036B" w:rsidRDefault="007817A2">
      <w:pPr>
        <w:numPr>
          <w:ilvl w:val="0"/>
          <w:numId w:val="4"/>
        </w:numPr>
        <w:ind w:right="1058" w:hanging="360"/>
      </w:pPr>
      <w:r>
        <w:t xml:space="preserve">Open the IP configuration and assign the IP address within the same subnet as the switches VLAN1 interface. For example: </w:t>
      </w:r>
    </w:p>
    <w:p w14:paraId="154F513D" w14:textId="77777777" w:rsidR="001F036B" w:rsidRDefault="007817A2">
      <w:pPr>
        <w:numPr>
          <w:ilvl w:val="0"/>
          <w:numId w:val="4"/>
        </w:numPr>
        <w:ind w:right="1058" w:hanging="360"/>
      </w:pPr>
      <w:r>
        <w:t xml:space="preserve">PC0 IP address: 192.168.1.2, Subnet Mask: 255.255.255.0 </w:t>
      </w:r>
    </w:p>
    <w:p w14:paraId="1EEC5007" w14:textId="77777777" w:rsidR="001F036B" w:rsidRDefault="007817A2">
      <w:pPr>
        <w:numPr>
          <w:ilvl w:val="0"/>
          <w:numId w:val="4"/>
        </w:numPr>
        <w:ind w:right="1058" w:hanging="360"/>
      </w:pPr>
      <w:r>
        <w:t xml:space="preserve">PC1 IP address: 192.168.1.3, Subnet Maks: 255.255.255.0 </w:t>
      </w:r>
    </w:p>
    <w:p w14:paraId="6AC6DF3A" w14:textId="77777777" w:rsidR="001F036B" w:rsidRDefault="007817A2">
      <w:pPr>
        <w:spacing w:after="161"/>
        <w:ind w:left="1080" w:right="0" w:firstLine="0"/>
      </w:pPr>
      <w:r>
        <w:t xml:space="preserve"> </w:t>
      </w:r>
    </w:p>
    <w:p w14:paraId="6A6EA73C" w14:textId="77777777" w:rsidR="001F036B" w:rsidRDefault="007817A2">
      <w:pPr>
        <w:spacing w:after="159"/>
        <w:ind w:left="-5" w:right="1094"/>
      </w:pPr>
      <w:r>
        <w:rPr>
          <w:b/>
        </w:rPr>
        <w:t xml:space="preserve">Step 4: Testing connectivity  </w:t>
      </w:r>
    </w:p>
    <w:p w14:paraId="321289AE" w14:textId="77777777" w:rsidR="001F036B" w:rsidRDefault="007817A2">
      <w:pPr>
        <w:spacing w:after="19"/>
        <w:ind w:right="1094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Ping between PCs:</w:t>
      </w:r>
      <w:r>
        <w:t xml:space="preserve"> </w:t>
      </w:r>
    </w:p>
    <w:p w14:paraId="0C38ACBC" w14:textId="77777777" w:rsidR="001F036B" w:rsidRDefault="007817A2">
      <w:pPr>
        <w:numPr>
          <w:ilvl w:val="0"/>
          <w:numId w:val="5"/>
        </w:numPr>
        <w:ind w:right="1058" w:hanging="360"/>
      </w:pPr>
      <w:r>
        <w:lastRenderedPageBreak/>
        <w:t xml:space="preserve">Open the command prompt on one of the PCs </w:t>
      </w:r>
    </w:p>
    <w:p w14:paraId="75475793" w14:textId="77777777" w:rsidR="001F036B" w:rsidRDefault="007817A2">
      <w:pPr>
        <w:numPr>
          <w:ilvl w:val="0"/>
          <w:numId w:val="5"/>
        </w:numPr>
        <w:ind w:right="1058" w:hanging="360"/>
      </w:pPr>
      <w:r>
        <w:t>Use the ping command to check connectivity to the other PC(</w:t>
      </w:r>
      <w:proofErr w:type="spellStart"/>
      <w:r>
        <w:t>e.g</w:t>
      </w:r>
      <w:proofErr w:type="spellEnd"/>
      <w:r>
        <w:t xml:space="preserve">  Ping 192.168.1.3) </w:t>
      </w:r>
    </w:p>
    <w:p w14:paraId="4CF793D8" w14:textId="77777777" w:rsidR="001F036B" w:rsidRDefault="007817A2">
      <w:pPr>
        <w:spacing w:after="0"/>
        <w:ind w:left="1080" w:right="0" w:firstLine="0"/>
      </w:pPr>
      <w:r>
        <w:t xml:space="preserve"> </w:t>
      </w:r>
    </w:p>
    <w:p w14:paraId="50EF9F9B" w14:textId="77777777" w:rsidR="001F036B" w:rsidRDefault="007817A2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6907C793" wp14:editId="6A805394">
            <wp:extent cx="5731510" cy="490029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CAEADB" w14:textId="77777777" w:rsidR="001F036B" w:rsidRDefault="007817A2">
      <w:pPr>
        <w:spacing w:after="158"/>
        <w:ind w:left="0" w:right="9751" w:firstLine="0"/>
        <w:jc w:val="right"/>
      </w:pPr>
      <w:r>
        <w:t xml:space="preserve"> </w:t>
      </w:r>
    </w:p>
    <w:p w14:paraId="6AA09C76" w14:textId="77777777" w:rsidR="001F036B" w:rsidRDefault="007817A2">
      <w:pPr>
        <w:spacing w:after="103"/>
        <w:ind w:left="0" w:right="0" w:firstLine="0"/>
      </w:pPr>
      <w:r>
        <w:t xml:space="preserve"> </w:t>
      </w:r>
    </w:p>
    <w:p w14:paraId="2E9F50F5" w14:textId="77777777" w:rsidR="001F036B" w:rsidRDefault="007817A2">
      <w:pPr>
        <w:spacing w:after="0"/>
        <w:ind w:left="0" w:right="0" w:firstLine="0"/>
      </w:pPr>
      <w:r>
        <w:rPr>
          <w:sz w:val="22"/>
        </w:rPr>
        <w:t xml:space="preserve"> </w:t>
      </w:r>
    </w:p>
    <w:sectPr w:rsidR="001F036B">
      <w:pgSz w:w="11906" w:h="16838"/>
      <w:pgMar w:top="1438" w:right="298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1DC1"/>
    <w:multiLevelType w:val="hybridMultilevel"/>
    <w:tmpl w:val="5698877C"/>
    <w:lvl w:ilvl="0" w:tplc="4AA88E1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94A1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581E3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B6489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309A0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4848D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EC032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6006C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B42D4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84513"/>
    <w:multiLevelType w:val="hybridMultilevel"/>
    <w:tmpl w:val="3A80B8EC"/>
    <w:lvl w:ilvl="0" w:tplc="A9989B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96BB6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A3FB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5E77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30766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60AE9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56508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F246E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8CFC1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81727A"/>
    <w:multiLevelType w:val="hybridMultilevel"/>
    <w:tmpl w:val="07B4C0F2"/>
    <w:lvl w:ilvl="0" w:tplc="746A7FE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2689B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B08D9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4677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30921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ACF55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92F4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E6CCB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38334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AC480C"/>
    <w:multiLevelType w:val="hybridMultilevel"/>
    <w:tmpl w:val="8CC84DDE"/>
    <w:lvl w:ilvl="0" w:tplc="D144BA2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784B2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40D4B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92C34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C09A6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DC25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9A1B2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D43C4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102B5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5F59AA"/>
    <w:multiLevelType w:val="hybridMultilevel"/>
    <w:tmpl w:val="42285096"/>
    <w:lvl w:ilvl="0" w:tplc="1FD2119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A655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E06B3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D03AE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3AF17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EE435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B41C0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88E4D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BC573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4784867">
    <w:abstractNumId w:val="1"/>
  </w:num>
  <w:num w:numId="2" w16cid:durableId="482433299">
    <w:abstractNumId w:val="2"/>
  </w:num>
  <w:num w:numId="3" w16cid:durableId="1908227176">
    <w:abstractNumId w:val="4"/>
  </w:num>
  <w:num w:numId="4" w16cid:durableId="116067487">
    <w:abstractNumId w:val="3"/>
  </w:num>
  <w:num w:numId="5" w16cid:durableId="116211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6B"/>
    <w:rsid w:val="000928F9"/>
    <w:rsid w:val="001F036B"/>
    <w:rsid w:val="005A7803"/>
    <w:rsid w:val="0062353B"/>
    <w:rsid w:val="00634902"/>
    <w:rsid w:val="0078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0C1D"/>
  <w15:docId w15:val="{83877B27-7071-41E9-971D-86F2ACD1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70" w:right="6144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Sahith Reddy .</dc:creator>
  <cp:keywords/>
  <cp:lastModifiedBy>om pandey</cp:lastModifiedBy>
  <cp:revision>2</cp:revision>
  <dcterms:created xsi:type="dcterms:W3CDTF">2025-08-05T04:08:00Z</dcterms:created>
  <dcterms:modified xsi:type="dcterms:W3CDTF">2025-08-05T04:12:00Z</dcterms:modified>
</cp:coreProperties>
</file>